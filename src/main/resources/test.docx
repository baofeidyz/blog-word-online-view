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测</w:t>
      </w:r>
      <w:commentRangeStart w:id="0"/>
      <w:r>
        <w:rPr>
          <w:rtl w:val="0"/>
        </w:rPr>
        <w:t>试一下</w:t>
        <w:br w:type="textWrapping"/>
      </w:r>
      <w:commentRangeEnd w:id="0"/>
      <w:r>
        <w:commentReference w:id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测试一下删</w:t>
      </w:r>
      <w:del w:id="1" w:date="2024-06-14T18:12:54Z" w:author="baofeidyz">
        <w:r>
          <w:rPr>
            <w:rtl w:val="0"/>
          </w:rPr>
          <w:delText>除记</w:delText>
        </w:r>
      </w:del>
      <w:r>
        <w:rPr>
          <w:rtl w:val="0"/>
        </w:rPr>
        <w:t>录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baofeidyz" w:date="2024-06-14T18:13:13Z">
    <w:p w14:paraId="1111FFFF">
      <w:pPr>
        <w:pStyle w:val="默认"/>
        <w:bidi w:val="0"/>
      </w:pPr>
    </w:p>
    <w:p w14:paraId="11120000"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这是批注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SC Regular" w:cs="PingFang SC Regular" w:hAnsi="PingFang SC Regular" w:eastAsia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